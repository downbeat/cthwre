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45305073"/>
        <w:docPartObj>
          <w:docPartGallery w:val="Cover Pages"/>
          <w:docPartUnique/>
        </w:docPartObj>
      </w:sdtPr>
      <w:sdtEndPr/>
      <w:sdtContent>
        <w:tbl>
          <w:tblPr>
            <w:tblpPr w:leftFromText="187" w:rightFromText="187" w:horzAnchor="margin" w:tblpXSpec="center" w:tblpY="2881"/>
            <w:tblW w:w="4000" w:type="pct"/>
            <w:tblLook w:val="04A0" w:firstRow="1" w:lastRow="0" w:firstColumn="1" w:lastColumn="0" w:noHBand="0" w:noVBand="1"/>
          </w:tblPr>
          <w:tblGrid>
            <w:gridCol w:w="7672"/>
          </w:tblGrid>
          <w:tr w:rsidR="00357D70" w14:paraId="01EA1906" w14:textId="77777777" w:rsidTr="00357D70">
            <w:sdt>
              <w:sdtPr>
                <w:alias w:val="Company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C4B5AE0" w14:textId="77777777" w:rsidR="00357D70" w:rsidRDefault="001E359C" w:rsidP="00B018BB">
                    <w:r>
                      <w:t>Secure Embedded Computing Systems</w:t>
                    </w:r>
                  </w:p>
                </w:tc>
              </w:sdtContent>
            </w:sdt>
          </w:tr>
          <w:tr w:rsidR="00357D70" w14:paraId="6DD8EE2E" w14:textId="77777777" w:rsidTr="007F5E0E">
            <w:trPr>
              <w:trHeight w:val="2169"/>
            </w:trPr>
            <w:tc>
              <w:tcPr>
                <w:tcW w:w="7672" w:type="dxa"/>
              </w:tcPr>
              <w:sdt>
                <w:sdtPr>
                  <w:rPr>
                    <w:rStyle w:val="TitleChar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0CCE9FE6" w14:textId="62EE9371" w:rsidR="00357D70" w:rsidRDefault="001565A4" w:rsidP="001E359C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del w:id="0" w:author="Bill Hass" w:date="2017-06-18T11:48:00Z">
                      <w:r w:rsidDel="001565A4">
                        <w:rPr>
                          <w:rStyle w:val="TitleChar"/>
                        </w:rPr>
                        <w:delText>Hardware Reverse Engineering</w:delText>
                      </w:r>
                    </w:del>
                    <w:ins w:id="1" w:author="Bill Hass" w:date="2017-06-18T11:48:00Z">
                      <w:r>
                        <w:rPr>
                          <w:rStyle w:val="TitleChar"/>
                        </w:rPr>
                        <w:t>Hardware Reverse Engineering</w:t>
                      </w:r>
                      <w:r>
                        <w:rPr>
                          <w:rStyle w:val="TitleChar"/>
                        </w:rPr>
                        <w:t xml:space="preserve"> v02</w:t>
                      </w:r>
                    </w:ins>
                  </w:p>
                </w:sdtContent>
              </w:sdt>
            </w:tc>
          </w:tr>
          <w:tr w:rsidR="00357D70" w14:paraId="5CDA494C" w14:textId="77777777" w:rsidTr="00357D70">
            <w:sdt>
              <w:sdtPr>
                <w:rPr>
                  <w:rFonts w:asciiTheme="majorHAnsi" w:eastAsiaTheme="majorEastAsia" w:hAnsiTheme="majorHAnsi" w:cstheme="majorBidi"/>
                </w:rPr>
                <w:alias w:val="Subtitle"/>
                <w:id w:val="13406923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6365150" w14:textId="77777777" w:rsidR="00357D70" w:rsidRDefault="001E359C" w:rsidP="007F5E0E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    </w:t>
                    </w:r>
                  </w:p>
                </w:tc>
              </w:sdtContent>
            </w:sdt>
          </w:tr>
        </w:tbl>
        <w:p w14:paraId="3D3ABD47" w14:textId="77777777" w:rsidR="00357D70" w:rsidRDefault="00357D70"/>
        <w:p w14:paraId="117C3060" w14:textId="77777777" w:rsidR="00357D70" w:rsidRDefault="00357D70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672"/>
          </w:tblGrid>
          <w:tr w:rsidR="00357D70" w:rsidRPr="00357D70" w14:paraId="0D2864EE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alias w:val="Auth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645895B6" w14:textId="77777777" w:rsidR="00357D70" w:rsidRPr="00357D70" w:rsidRDefault="00B018BB">
                    <w:pPr>
                      <w:pStyle w:val="NoSpacing"/>
                    </w:pPr>
                    <w:r>
                      <w:t>Russ Bielawski</w:t>
                    </w:r>
                    <w:r w:rsidR="001E359C">
                      <w:t>, Bill Hass</w:t>
                    </w:r>
                  </w:p>
                </w:sdtContent>
              </w:sdt>
              <w:sdt>
                <w:sdtPr>
                  <w:alias w:val="Date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7-06-26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14:paraId="357441DB" w14:textId="77777777" w:rsidR="00357D70" w:rsidRPr="00357D70" w:rsidRDefault="001E359C">
                    <w:pPr>
                      <w:pStyle w:val="NoSpacing"/>
                    </w:pPr>
                    <w:r>
                      <w:t>6/26/2017</w:t>
                    </w:r>
                  </w:p>
                </w:sdtContent>
              </w:sdt>
              <w:p w14:paraId="480F4720" w14:textId="77777777" w:rsidR="00357D70" w:rsidRPr="00357D70" w:rsidRDefault="00357D70">
                <w:pPr>
                  <w:pStyle w:val="NoSpacing"/>
                </w:pPr>
              </w:p>
            </w:tc>
          </w:tr>
        </w:tbl>
        <w:p w14:paraId="61B4AAD1" w14:textId="77777777" w:rsidR="00357D70" w:rsidRPr="00357D70" w:rsidRDefault="00357D70"/>
        <w:p w14:paraId="6B0A0225" w14:textId="77777777" w:rsidR="00B018BB" w:rsidRDefault="00357D70">
          <w:r>
            <w:br w:type="page"/>
          </w:r>
        </w:p>
        <w:bookmarkStart w:id="2" w:name="_GoBack" w:displacedByCustomXml="next"/>
        <w:bookmarkEnd w:id="2" w:displacedByCustomXml="next"/>
      </w:sdtContent>
    </w:sdt>
    <w:p w14:paraId="7A0126B2" w14:textId="77777777" w:rsidR="00B018BB" w:rsidRDefault="001E359C" w:rsidP="001E359C">
      <w:pPr>
        <w:pStyle w:val="Heading1Numbered"/>
      </w:pPr>
      <w:r>
        <w:lastRenderedPageBreak/>
        <w:t>Outline</w:t>
      </w:r>
    </w:p>
    <w:p w14:paraId="1936722D" w14:textId="1F72EF14" w:rsidR="001E359C" w:rsidRDefault="001E359C" w:rsidP="001E359C">
      <w:pPr>
        <w:pStyle w:val="Heading2Numbered"/>
        <w:rPr>
          <w:ins w:id="3" w:author="Bill Hass" w:date="2017-06-18T10:50:00Z"/>
        </w:rPr>
      </w:pPr>
      <w:r>
        <w:t>Circuit identification</w:t>
      </w:r>
      <w:r w:rsidR="000D1FE3">
        <w:t xml:space="preserve"> (~45 minutes)</w:t>
      </w:r>
    </w:p>
    <w:p w14:paraId="174A8F43" w14:textId="5F200A34" w:rsidR="003E21E7" w:rsidRPr="003E21E7" w:rsidRDefault="003E21E7" w:rsidP="003E21E7">
      <w:pPr>
        <w:rPr>
          <w:rPrChange w:id="4" w:author="Bill Hass" w:date="2017-06-18T10:50:00Z">
            <w:rPr/>
          </w:rPrChange>
        </w:rPr>
        <w:pPrChange w:id="5" w:author="Bill Hass" w:date="2017-06-18T10:50:00Z">
          <w:pPr>
            <w:pStyle w:val="Heading2Numbered"/>
          </w:pPr>
        </w:pPrChange>
      </w:pPr>
      <w:ins w:id="6" w:author="Bill Hass" w:date="2017-06-18T10:50:00Z">
        <w:r w:rsidRPr="003E21E7">
          <w:t>Involves carefully taking apart the assembled compon</w:t>
        </w:r>
        <w:r>
          <w:t xml:space="preserve">ent to get to the circuitry </w:t>
        </w:r>
        <w:r w:rsidR="001344C7">
          <w:t>and performing</w:t>
        </w:r>
        <w:r w:rsidRPr="003E21E7">
          <w:t xml:space="preserve"> circuitry reconnaissance</w:t>
        </w:r>
      </w:ins>
      <w:ins w:id="7" w:author="Bill Hass" w:date="2017-06-18T10:52:00Z">
        <w:r w:rsidR="001344C7">
          <w:t xml:space="preserve"> to identify areas of interest</w:t>
        </w:r>
      </w:ins>
      <w:ins w:id="8" w:author="Bill Hass" w:date="2017-06-18T10:50:00Z">
        <w:r w:rsidRPr="003E21E7">
          <w:t>.</w:t>
        </w:r>
      </w:ins>
    </w:p>
    <w:p w14:paraId="734BCDD5" w14:textId="0A24235C" w:rsidR="003E21E7" w:rsidRDefault="003E21E7" w:rsidP="003E21E7">
      <w:pPr>
        <w:pStyle w:val="Heading3Numbered"/>
        <w:rPr>
          <w:ins w:id="9" w:author="Bill Hass" w:date="2017-06-18T11:01:00Z"/>
        </w:rPr>
      </w:pPr>
      <w:ins w:id="10" w:author="Bill Hass" w:date="2017-06-18T10:40:00Z">
        <w:r>
          <w:t xml:space="preserve">Visual </w:t>
        </w:r>
      </w:ins>
      <w:ins w:id="11" w:author="Bill Hass" w:date="2017-06-18T10:42:00Z">
        <w:r>
          <w:t>Analysis</w:t>
        </w:r>
      </w:ins>
      <w:del w:id="12" w:author="Bill Hass" w:date="2017-06-18T11:12:00Z">
        <w:r w:rsidR="001E359C" w:rsidDel="003F2445">
          <w:delText>Tracing</w:delText>
        </w:r>
      </w:del>
    </w:p>
    <w:p w14:paraId="4D41BCDA" w14:textId="6389E5BF" w:rsidR="00843F01" w:rsidRPr="00843F01" w:rsidRDefault="00843F01" w:rsidP="00843F01">
      <w:pPr>
        <w:rPr>
          <w:ins w:id="13" w:author="Bill Hass" w:date="2017-06-18T10:56:00Z"/>
          <w:rPrChange w:id="14" w:author="Bill Hass" w:date="2017-06-18T11:01:00Z">
            <w:rPr>
              <w:ins w:id="15" w:author="Bill Hass" w:date="2017-06-18T10:56:00Z"/>
            </w:rPr>
          </w:rPrChange>
        </w:rPr>
        <w:pPrChange w:id="16" w:author="Bill Hass" w:date="2017-06-18T11:01:00Z">
          <w:pPr>
            <w:pStyle w:val="Heading3Numbered"/>
          </w:pPr>
        </w:pPrChange>
      </w:pPr>
      <w:commentRangeStart w:id="17"/>
      <w:ins w:id="18" w:author="Bill Hass" w:date="2017-06-18T11:01:00Z">
        <w:r>
          <w:t>Initial lay-of-the-land inspection</w:t>
        </w:r>
      </w:ins>
      <w:ins w:id="19" w:author="Bill Hass" w:date="2017-06-18T11:12:00Z">
        <w:r w:rsidR="003F2445">
          <w:t>.</w:t>
        </w:r>
      </w:ins>
    </w:p>
    <w:p w14:paraId="52DCAA8B" w14:textId="43A5BC65" w:rsidR="001344C7" w:rsidRDefault="001344C7" w:rsidP="001344C7">
      <w:pPr>
        <w:pStyle w:val="ListParagraph"/>
        <w:numPr>
          <w:ilvl w:val="0"/>
          <w:numId w:val="16"/>
        </w:numPr>
        <w:rPr>
          <w:ins w:id="20" w:author="Bill Hass" w:date="2017-06-18T10:58:00Z"/>
          <w:sz w:val="24"/>
          <w:u w:val="single"/>
        </w:rPr>
        <w:pPrChange w:id="21" w:author="Bill Hass" w:date="2017-06-18T10:56:00Z">
          <w:pPr>
            <w:pStyle w:val="Heading3Numbered"/>
          </w:pPr>
        </w:pPrChange>
      </w:pPr>
      <w:ins w:id="22" w:author="Bill Hass" w:date="2017-06-18T10:56:00Z">
        <w:r w:rsidRPr="001344C7">
          <w:rPr>
            <w:sz w:val="24"/>
            <w:u w:val="single"/>
            <w:rPrChange w:id="23" w:author="Bill Hass" w:date="2017-06-18T10:57:00Z">
              <w:rPr/>
            </w:rPrChange>
          </w:rPr>
          <w:t>How are components mounted?</w:t>
        </w:r>
      </w:ins>
    </w:p>
    <w:p w14:paraId="249C763E" w14:textId="78B2EDA3" w:rsidR="001344C7" w:rsidRPr="001344C7" w:rsidRDefault="001344C7" w:rsidP="001344C7">
      <w:pPr>
        <w:pStyle w:val="ListParagraph"/>
        <w:ind w:left="1440"/>
        <w:rPr>
          <w:ins w:id="24" w:author="Bill Hass" w:date="2017-06-18T10:57:00Z"/>
          <w:i/>
          <w:rPrChange w:id="25" w:author="Bill Hass" w:date="2017-06-18T11:00:00Z">
            <w:rPr>
              <w:ins w:id="26" w:author="Bill Hass" w:date="2017-06-18T10:57:00Z"/>
              <w:u w:val="single"/>
            </w:rPr>
          </w:rPrChange>
        </w:rPr>
        <w:pPrChange w:id="27" w:author="Bill Hass" w:date="2017-06-18T11:00:00Z">
          <w:pPr>
            <w:pStyle w:val="Heading3Numbered"/>
          </w:pPr>
        </w:pPrChange>
      </w:pPr>
      <w:ins w:id="28" w:author="Bill Hass" w:date="2017-06-18T10:58:00Z">
        <w:r w:rsidRPr="001344C7">
          <w:rPr>
            <w:i/>
            <w:rPrChange w:id="29" w:author="Bill Hass" w:date="2017-06-18T10:58:00Z">
              <w:rPr>
                <w:i/>
                <w:u w:val="single"/>
              </w:rPr>
            </w:rPrChange>
          </w:rPr>
          <w:t>Through-hole</w:t>
        </w:r>
        <w:r>
          <w:rPr>
            <w:i/>
          </w:rPr>
          <w:t xml:space="preserve"> is your friend. BGA is your enemy.</w:t>
        </w:r>
      </w:ins>
    </w:p>
    <w:p w14:paraId="23D8FF92" w14:textId="47CD6F29" w:rsidR="001344C7" w:rsidRDefault="001344C7" w:rsidP="001344C7">
      <w:pPr>
        <w:pStyle w:val="ListParagraph"/>
        <w:numPr>
          <w:ilvl w:val="0"/>
          <w:numId w:val="16"/>
        </w:numPr>
        <w:rPr>
          <w:ins w:id="30" w:author="Bill Hass" w:date="2017-06-18T10:58:00Z"/>
          <w:sz w:val="24"/>
          <w:u w:val="single"/>
        </w:rPr>
        <w:pPrChange w:id="31" w:author="Bill Hass" w:date="2017-06-18T10:56:00Z">
          <w:pPr>
            <w:pStyle w:val="Heading3Numbered"/>
          </w:pPr>
        </w:pPrChange>
      </w:pPr>
      <w:ins w:id="32" w:author="Bill Hass" w:date="2017-06-18T10:57:00Z">
        <w:r>
          <w:rPr>
            <w:sz w:val="24"/>
            <w:u w:val="single"/>
          </w:rPr>
          <w:t xml:space="preserve">Are there </w:t>
        </w:r>
      </w:ins>
      <w:ins w:id="33" w:author="Bill Hass" w:date="2017-06-18T10:58:00Z">
        <w:r>
          <w:rPr>
            <w:sz w:val="24"/>
            <w:u w:val="single"/>
          </w:rPr>
          <w:t>barriers or protections in place?</w:t>
        </w:r>
      </w:ins>
    </w:p>
    <w:p w14:paraId="330CF78D" w14:textId="17B25C6D" w:rsidR="001344C7" w:rsidRDefault="001344C7" w:rsidP="001344C7">
      <w:pPr>
        <w:pStyle w:val="ListParagraph"/>
        <w:ind w:left="1440"/>
        <w:rPr>
          <w:ins w:id="34" w:author="Bill Hass" w:date="2017-06-18T11:00:00Z"/>
          <w:i/>
          <w:sz w:val="24"/>
        </w:rPr>
        <w:pPrChange w:id="35" w:author="Bill Hass" w:date="2017-06-18T11:00:00Z">
          <w:pPr>
            <w:pStyle w:val="Heading3Numbered"/>
          </w:pPr>
        </w:pPrChange>
      </w:pPr>
      <w:ins w:id="36" w:author="Bill Hass" w:date="2017-06-18T10:59:00Z">
        <w:r>
          <w:rPr>
            <w:i/>
            <w:sz w:val="24"/>
          </w:rPr>
          <w:t>EMF shielding and robustness coatings can make our job difficult.</w:t>
        </w:r>
      </w:ins>
    </w:p>
    <w:p w14:paraId="78D3A78C" w14:textId="77777777" w:rsidR="001344C7" w:rsidRPr="001A2FCA" w:rsidRDefault="001344C7" w:rsidP="001344C7">
      <w:pPr>
        <w:pStyle w:val="ListParagraph"/>
        <w:numPr>
          <w:ilvl w:val="0"/>
          <w:numId w:val="16"/>
        </w:numPr>
        <w:rPr>
          <w:ins w:id="37" w:author="Bill Hass" w:date="2017-06-18T11:00:00Z"/>
          <w:sz w:val="24"/>
          <w:u w:val="single"/>
        </w:rPr>
      </w:pPr>
      <w:ins w:id="38" w:author="Bill Hass" w:date="2017-06-18T11:00:00Z">
        <w:r w:rsidRPr="001A2FCA">
          <w:rPr>
            <w:sz w:val="24"/>
            <w:u w:val="single"/>
          </w:rPr>
          <w:t>What are the populated interfaces?</w:t>
        </w:r>
      </w:ins>
    </w:p>
    <w:p w14:paraId="30907DFE" w14:textId="1A76DA1A" w:rsidR="001344C7" w:rsidRDefault="001344C7" w:rsidP="001344C7">
      <w:pPr>
        <w:pStyle w:val="ListParagraph"/>
        <w:ind w:left="1440"/>
        <w:rPr>
          <w:ins w:id="39" w:author="Bill Hass" w:date="2017-06-18T11:00:00Z"/>
          <w:i/>
        </w:rPr>
        <w:pPrChange w:id="40" w:author="Bill Hass" w:date="2017-06-18T11:00:00Z">
          <w:pPr>
            <w:pStyle w:val="Heading3Numbered"/>
          </w:pPr>
        </w:pPrChange>
      </w:pPr>
      <w:ins w:id="41" w:author="Bill Hass" w:date="2017-06-18T11:00:00Z">
        <w:r w:rsidRPr="001A2FCA">
          <w:rPr>
            <w:i/>
          </w:rPr>
          <w:t>Things like USB, vehicle connectors, and hidden connectors.</w:t>
        </w:r>
      </w:ins>
    </w:p>
    <w:p w14:paraId="26BAF412" w14:textId="77777777" w:rsidR="001344C7" w:rsidRPr="001A2FCA" w:rsidRDefault="001344C7" w:rsidP="001344C7">
      <w:pPr>
        <w:pStyle w:val="ListParagraph"/>
        <w:numPr>
          <w:ilvl w:val="0"/>
          <w:numId w:val="16"/>
        </w:numPr>
        <w:rPr>
          <w:ins w:id="42" w:author="Bill Hass" w:date="2017-06-18T11:00:00Z"/>
          <w:sz w:val="24"/>
          <w:u w:val="single"/>
        </w:rPr>
      </w:pPr>
      <w:ins w:id="43" w:author="Bill Hass" w:date="2017-06-18T11:00:00Z">
        <w:r w:rsidRPr="001A2FCA">
          <w:rPr>
            <w:sz w:val="24"/>
            <w:u w:val="single"/>
          </w:rPr>
          <w:t>Where are interesting areas (depopulated pads, test-points, unsure)?</w:t>
        </w:r>
      </w:ins>
    </w:p>
    <w:p w14:paraId="5C99E705" w14:textId="71094E16" w:rsidR="001344C7" w:rsidRPr="001344C7" w:rsidRDefault="001344C7" w:rsidP="001344C7">
      <w:pPr>
        <w:pStyle w:val="ListParagraph"/>
        <w:ind w:left="1440"/>
        <w:rPr>
          <w:ins w:id="44" w:author="Bill Hass" w:date="2017-06-18T10:47:00Z"/>
          <w:i/>
          <w:rPrChange w:id="45" w:author="Bill Hass" w:date="2017-06-18T11:00:00Z">
            <w:rPr>
              <w:ins w:id="46" w:author="Bill Hass" w:date="2017-06-18T10:47:00Z"/>
            </w:rPr>
          </w:rPrChange>
        </w:rPr>
        <w:pPrChange w:id="47" w:author="Bill Hass" w:date="2017-06-18T11:00:00Z">
          <w:pPr>
            <w:pStyle w:val="Heading3Numbered"/>
          </w:pPr>
        </w:pPrChange>
      </w:pPr>
      <w:ins w:id="48" w:author="Bill Hass" w:date="2017-06-18T11:00:00Z">
        <w:r w:rsidRPr="001A2FCA">
          <w:rPr>
            <w:i/>
          </w:rPr>
          <w:t>Development and debug interfaces are typically removed before production.</w:t>
        </w:r>
      </w:ins>
    </w:p>
    <w:p w14:paraId="58B6D7F0" w14:textId="14C0AB01" w:rsidR="003E21E7" w:rsidRDefault="003F2445" w:rsidP="003E21E7">
      <w:pPr>
        <w:pStyle w:val="ListParagraph"/>
        <w:numPr>
          <w:ilvl w:val="0"/>
          <w:numId w:val="16"/>
        </w:numPr>
        <w:rPr>
          <w:ins w:id="49" w:author="Bill Hass" w:date="2017-06-18T10:55:00Z"/>
          <w:sz w:val="24"/>
          <w:u w:val="single"/>
        </w:rPr>
        <w:pPrChange w:id="50" w:author="Bill Hass" w:date="2017-06-18T10:42:00Z">
          <w:pPr>
            <w:pStyle w:val="Heading3Numbered"/>
          </w:pPr>
        </w:pPrChange>
      </w:pPr>
      <w:ins w:id="51" w:author="Bill Hass" w:date="2017-06-18T11:13:00Z">
        <w:r>
          <w:rPr>
            <w:sz w:val="24"/>
            <w:u w:val="single"/>
          </w:rPr>
          <w:t>How do components relate to one another</w:t>
        </w:r>
      </w:ins>
      <w:ins w:id="52" w:author="Bill Hass" w:date="2017-06-18T10:45:00Z">
        <w:r w:rsidR="003E21E7" w:rsidRPr="001344C7">
          <w:rPr>
            <w:sz w:val="24"/>
            <w:u w:val="single"/>
            <w:rPrChange w:id="53" w:author="Bill Hass" w:date="2017-06-18T10:54:00Z">
              <w:rPr/>
            </w:rPrChange>
          </w:rPr>
          <w:t>?</w:t>
        </w:r>
      </w:ins>
    </w:p>
    <w:p w14:paraId="5FA74301" w14:textId="46A14776" w:rsidR="00843F01" w:rsidRDefault="00843F01" w:rsidP="00843F01">
      <w:pPr>
        <w:pStyle w:val="ListParagraph"/>
        <w:ind w:left="1440"/>
        <w:rPr>
          <w:ins w:id="54" w:author="Bill Hass" w:date="2017-06-18T11:13:00Z"/>
          <w:i/>
        </w:rPr>
        <w:pPrChange w:id="55" w:author="Bill Hass" w:date="2017-06-18T11:01:00Z">
          <w:pPr>
            <w:pStyle w:val="Heading3Numbered"/>
          </w:pPr>
        </w:pPrChange>
      </w:pPr>
      <w:ins w:id="56" w:author="Bill Hass" w:date="2017-06-18T11:01:00Z">
        <w:r>
          <w:rPr>
            <w:i/>
          </w:rPr>
          <w:t>Observe general layout, components will be closest to what they interface with.</w:t>
        </w:r>
      </w:ins>
    </w:p>
    <w:p w14:paraId="4805FF73" w14:textId="77777777" w:rsidR="003F2445" w:rsidRPr="001A2FCA" w:rsidRDefault="003F2445" w:rsidP="003F2445">
      <w:pPr>
        <w:pStyle w:val="ListParagraph"/>
        <w:numPr>
          <w:ilvl w:val="0"/>
          <w:numId w:val="16"/>
        </w:numPr>
        <w:rPr>
          <w:ins w:id="57" w:author="Bill Hass" w:date="2017-06-18T11:13:00Z"/>
          <w:u w:val="single"/>
        </w:rPr>
      </w:pPr>
      <w:ins w:id="58" w:author="Bill Hass" w:date="2017-06-18T11:13:00Z">
        <w:r w:rsidRPr="001A2FCA">
          <w:rPr>
            <w:sz w:val="24"/>
            <w:u w:val="single"/>
          </w:rPr>
          <w:t xml:space="preserve">How is the </w:t>
        </w:r>
        <w:r>
          <w:rPr>
            <w:sz w:val="24"/>
            <w:u w:val="single"/>
          </w:rPr>
          <w:t>board</w:t>
        </w:r>
        <w:r w:rsidRPr="001A2FCA">
          <w:rPr>
            <w:sz w:val="24"/>
            <w:u w:val="single"/>
          </w:rPr>
          <w:t xml:space="preserve"> powered?</w:t>
        </w:r>
      </w:ins>
    </w:p>
    <w:p w14:paraId="343F6757" w14:textId="5B322953" w:rsidR="003F2445" w:rsidRPr="003F2445" w:rsidRDefault="003F2445" w:rsidP="003F2445">
      <w:pPr>
        <w:pStyle w:val="ListParagraph"/>
        <w:ind w:left="1440"/>
        <w:rPr>
          <w:ins w:id="59" w:author="Bill Hass" w:date="2017-06-18T10:41:00Z"/>
          <w:i/>
          <w:rPrChange w:id="60" w:author="Bill Hass" w:date="2017-06-18T11:13:00Z">
            <w:rPr>
              <w:ins w:id="61" w:author="Bill Hass" w:date="2017-06-18T10:41:00Z"/>
            </w:rPr>
          </w:rPrChange>
        </w:rPr>
        <w:pPrChange w:id="62" w:author="Bill Hass" w:date="2017-06-18T11:13:00Z">
          <w:pPr>
            <w:pStyle w:val="Heading3Numbered"/>
          </w:pPr>
        </w:pPrChange>
      </w:pPr>
      <w:ins w:id="63" w:author="Bill Hass" w:date="2017-06-18T11:13:00Z">
        <w:r w:rsidRPr="001A2FCA">
          <w:rPr>
            <w:i/>
          </w:rPr>
          <w:t>You will need to power the board. Good starting point for tracing.</w:t>
        </w:r>
      </w:ins>
      <w:commentRangeEnd w:id="17"/>
      <w:ins w:id="64" w:author="Bill Hass" w:date="2017-06-18T11:26:00Z">
        <w:r w:rsidR="00A66F3D">
          <w:rPr>
            <w:rStyle w:val="CommentReference"/>
          </w:rPr>
          <w:commentReference w:id="17"/>
        </w:r>
      </w:ins>
    </w:p>
    <w:p w14:paraId="5BC92358" w14:textId="091C4EAD" w:rsidR="003E21E7" w:rsidRDefault="003E21E7" w:rsidP="003E21E7">
      <w:pPr>
        <w:pStyle w:val="Heading3Numbered"/>
        <w:rPr>
          <w:ins w:id="65" w:author="Bill Hass" w:date="2017-06-18T11:07:00Z"/>
        </w:rPr>
        <w:pPrChange w:id="66" w:author="Bill Hass" w:date="2017-06-18T10:42:00Z">
          <w:pPr>
            <w:pStyle w:val="Heading3Numbered"/>
          </w:pPr>
        </w:pPrChange>
      </w:pPr>
      <w:ins w:id="67" w:author="Bill Hass" w:date="2017-06-18T10:42:00Z">
        <w:r>
          <w:t>Chip Identification</w:t>
        </w:r>
      </w:ins>
    </w:p>
    <w:p w14:paraId="1E02E6E4" w14:textId="3F3460C3" w:rsidR="00843F01" w:rsidRDefault="00843F01" w:rsidP="00843F01">
      <w:pPr>
        <w:rPr>
          <w:ins w:id="68" w:author="Bill Hass" w:date="2017-06-18T11:07:00Z"/>
        </w:rPr>
        <w:pPrChange w:id="69" w:author="Bill Hass" w:date="2017-06-18T11:07:00Z">
          <w:pPr>
            <w:pStyle w:val="Heading3Numbered"/>
          </w:pPr>
        </w:pPrChange>
      </w:pPr>
      <w:ins w:id="70" w:author="Bill Hass" w:date="2017-06-18T11:07:00Z">
        <w:r>
          <w:t>Gather information about each chip on the board for use later. Build a “Bill-of-Materials” (BOM).</w:t>
        </w:r>
      </w:ins>
    </w:p>
    <w:p w14:paraId="5770DC46" w14:textId="28146186" w:rsidR="00843F01" w:rsidRDefault="00843F01" w:rsidP="00843F01">
      <w:pPr>
        <w:pStyle w:val="ListParagraph"/>
        <w:numPr>
          <w:ilvl w:val="0"/>
          <w:numId w:val="16"/>
        </w:numPr>
        <w:rPr>
          <w:ins w:id="71" w:author="Bill Hass" w:date="2017-06-18T11:09:00Z"/>
          <w:sz w:val="24"/>
          <w:u w:val="single"/>
        </w:rPr>
        <w:pPrChange w:id="72" w:author="Bill Hass" w:date="2017-06-18T11:08:00Z">
          <w:pPr>
            <w:pStyle w:val="Heading3Numbered"/>
          </w:pPr>
        </w:pPrChange>
      </w:pPr>
      <w:ins w:id="73" w:author="Bill Hass" w:date="2017-06-18T11:08:00Z">
        <w:r w:rsidRPr="00843F01">
          <w:rPr>
            <w:sz w:val="24"/>
            <w:u w:val="single"/>
            <w:rPrChange w:id="74" w:author="Bill Hass" w:date="2017-06-18T11:09:00Z">
              <w:rPr/>
            </w:rPrChange>
          </w:rPr>
          <w:t>What are each of the chips and what do they do?</w:t>
        </w:r>
      </w:ins>
    </w:p>
    <w:p w14:paraId="12B254C2" w14:textId="1B8747C5" w:rsidR="003F2445" w:rsidRPr="003F2445" w:rsidRDefault="00843F01" w:rsidP="003F2445">
      <w:pPr>
        <w:pStyle w:val="ListParagraph"/>
        <w:ind w:left="1440"/>
        <w:rPr>
          <w:i/>
          <w:rPrChange w:id="75" w:author="Bill Hass" w:date="2017-06-18T11:20:00Z">
            <w:rPr/>
          </w:rPrChange>
        </w:rPr>
        <w:pPrChange w:id="76" w:author="Bill Hass" w:date="2017-06-18T11:11:00Z">
          <w:pPr>
            <w:pStyle w:val="Heading3Numbered"/>
          </w:pPr>
        </w:pPrChange>
      </w:pPr>
      <w:ins w:id="77" w:author="Bill Hass" w:date="2017-06-18T11:10:00Z">
        <w:r w:rsidRPr="003F2445">
          <w:rPr>
            <w:i/>
            <w:rPrChange w:id="78" w:author="Bill Hass" w:date="2017-06-18T11:20:00Z">
              <w:rPr>
                <w:i/>
              </w:rPr>
            </w:rPrChange>
          </w:rPr>
          <w:t>Identify memory, processors, and interface controllers. The more you know the better.</w:t>
        </w:r>
      </w:ins>
    </w:p>
    <w:p w14:paraId="640DCFBB" w14:textId="1650D7E2" w:rsidR="001E359C" w:rsidRDefault="001E359C" w:rsidP="001E359C">
      <w:pPr>
        <w:pStyle w:val="Heading3Numbered"/>
        <w:rPr>
          <w:ins w:id="79" w:author="Bill Hass" w:date="2017-06-18T11:17:00Z"/>
        </w:rPr>
      </w:pPr>
      <w:commentRangeStart w:id="80"/>
      <w:del w:id="81" w:author="Bill Hass" w:date="2017-06-18T11:23:00Z">
        <w:r w:rsidDel="00A66F3D">
          <w:delText xml:space="preserve">Continuity </w:delText>
        </w:r>
      </w:del>
      <w:ins w:id="82" w:author="Bill Hass" w:date="2017-06-18T11:23:00Z">
        <w:r w:rsidR="00A66F3D">
          <w:t>Passive</w:t>
        </w:r>
        <w:r w:rsidR="00A66F3D">
          <w:t xml:space="preserve"> </w:t>
        </w:r>
      </w:ins>
      <w:r>
        <w:t>Probing</w:t>
      </w:r>
      <w:ins w:id="83" w:author="Bill Hass" w:date="2017-06-18T11:12:00Z">
        <w:r w:rsidR="003F2445">
          <w:t xml:space="preserve"> </w:t>
        </w:r>
      </w:ins>
      <w:commentRangeEnd w:id="80"/>
      <w:ins w:id="84" w:author="Bill Hass" w:date="2017-06-18T11:23:00Z">
        <w:r w:rsidR="00A66F3D">
          <w:rPr>
            <w:rStyle w:val="CommentReference"/>
            <w:rFonts w:asciiTheme="minorHAnsi" w:eastAsiaTheme="minorEastAsia" w:hAnsiTheme="minorHAnsi" w:cstheme="minorBidi"/>
            <w:b w:val="0"/>
            <w:bCs w:val="0"/>
          </w:rPr>
          <w:commentReference w:id="80"/>
        </w:r>
      </w:ins>
      <w:ins w:id="85" w:author="Bill Hass" w:date="2017-06-18T11:12:00Z">
        <w:r w:rsidR="003F2445">
          <w:t>and Tracing</w:t>
        </w:r>
      </w:ins>
    </w:p>
    <w:p w14:paraId="402C2295" w14:textId="4816C150" w:rsidR="00A66F3D" w:rsidRPr="003F2445" w:rsidRDefault="003F2445" w:rsidP="003F2445">
      <w:pPr>
        <w:rPr>
          <w:ins w:id="86" w:author="Bill Hass" w:date="2017-06-18T11:11:00Z"/>
          <w:rPrChange w:id="87" w:author="Bill Hass" w:date="2017-06-18T11:17:00Z">
            <w:rPr>
              <w:ins w:id="88" w:author="Bill Hass" w:date="2017-06-18T11:11:00Z"/>
            </w:rPr>
          </w:rPrChange>
        </w:rPr>
        <w:pPrChange w:id="89" w:author="Bill Hass" w:date="2017-06-18T11:17:00Z">
          <w:pPr>
            <w:pStyle w:val="Heading3Numbered"/>
          </w:pPr>
        </w:pPrChange>
      </w:pPr>
      <w:ins w:id="90" w:author="Bill Hass" w:date="2017-06-18T11:17:00Z">
        <w:r>
          <w:t xml:space="preserve">Reverse engineer the circuitry to better understand the </w:t>
        </w:r>
      </w:ins>
      <w:ins w:id="91" w:author="Bill Hass" w:date="2017-06-18T11:18:00Z">
        <w:r>
          <w:t xml:space="preserve">board </w:t>
        </w:r>
      </w:ins>
      <w:ins w:id="92" w:author="Bill Hass" w:date="2017-06-18T11:17:00Z">
        <w:r>
          <w:t>function and zero in on areas of interest.</w:t>
        </w:r>
      </w:ins>
      <w:ins w:id="93" w:author="Bill Hass" w:date="2017-06-18T11:21:00Z">
        <w:r w:rsidR="00A66F3D">
          <w:t xml:space="preserve"> Draw schematics by hand as you develop an understanding during this phase.</w:t>
        </w:r>
      </w:ins>
    </w:p>
    <w:p w14:paraId="25089BE2" w14:textId="174042C8" w:rsidR="003F2445" w:rsidRPr="00A66F3D" w:rsidRDefault="003F2445" w:rsidP="003F2445">
      <w:pPr>
        <w:pStyle w:val="ListParagraph"/>
        <w:numPr>
          <w:ilvl w:val="0"/>
          <w:numId w:val="16"/>
        </w:numPr>
        <w:rPr>
          <w:ins w:id="94" w:author="Bill Hass" w:date="2017-06-18T11:22:00Z"/>
          <w:u w:val="single"/>
          <w:rPrChange w:id="95" w:author="Bill Hass" w:date="2017-06-18T11:22:00Z">
            <w:rPr>
              <w:ins w:id="96" w:author="Bill Hass" w:date="2017-06-18T11:22:00Z"/>
              <w:u w:val="single"/>
            </w:rPr>
          </w:rPrChange>
        </w:rPr>
        <w:pPrChange w:id="97" w:author="Bill Hass" w:date="2017-06-18T11:11:00Z">
          <w:pPr>
            <w:pStyle w:val="Heading3Numbered"/>
          </w:pPr>
        </w:pPrChange>
      </w:pPr>
      <w:ins w:id="98" w:author="Bill Hass" w:date="2017-06-18T11:11:00Z">
        <w:r w:rsidRPr="003F2445">
          <w:rPr>
            <w:sz w:val="24"/>
            <w:u w:val="single"/>
            <w:rPrChange w:id="99" w:author="Bill Hass" w:date="2017-06-18T11:20:00Z">
              <w:rPr/>
            </w:rPrChange>
          </w:rPr>
          <w:t>What are the voltage domains?</w:t>
        </w:r>
      </w:ins>
    </w:p>
    <w:p w14:paraId="174EB1AC" w14:textId="06999879" w:rsidR="00A66F3D" w:rsidRPr="003F2445" w:rsidRDefault="00A66F3D" w:rsidP="00A66F3D">
      <w:pPr>
        <w:pStyle w:val="ListParagraph"/>
        <w:ind w:left="1440"/>
        <w:rPr>
          <w:ins w:id="100" w:author="Bill Hass" w:date="2017-06-18T11:12:00Z"/>
          <w:u w:val="single"/>
          <w:rPrChange w:id="101" w:author="Bill Hass" w:date="2017-06-18T11:20:00Z">
            <w:rPr>
              <w:ins w:id="102" w:author="Bill Hass" w:date="2017-06-18T11:12:00Z"/>
            </w:rPr>
          </w:rPrChange>
        </w:rPr>
        <w:pPrChange w:id="103" w:author="Bill Hass" w:date="2017-06-18T11:22:00Z">
          <w:pPr>
            <w:pStyle w:val="Heading3Numbered"/>
          </w:pPr>
        </w:pPrChange>
      </w:pPr>
      <w:ins w:id="104" w:author="Bill Hass" w:date="2017-06-18T11:29:00Z">
        <w:r>
          <w:rPr>
            <w:i/>
          </w:rPr>
          <w:t xml:space="preserve">Know voltage domains to </w:t>
        </w:r>
      </w:ins>
      <w:ins w:id="105" w:author="Bill Hass" w:date="2017-06-18T11:31:00Z">
        <w:r w:rsidR="002B256E">
          <w:rPr>
            <w:i/>
          </w:rPr>
          <w:t>interface with board later</w:t>
        </w:r>
      </w:ins>
      <w:ins w:id="106" w:author="Bill Hass" w:date="2017-06-18T11:33:00Z">
        <w:r w:rsidR="002B256E">
          <w:rPr>
            <w:i/>
          </w:rPr>
          <w:t xml:space="preserve"> without creating smoke</w:t>
        </w:r>
      </w:ins>
      <w:ins w:id="107" w:author="Bill Hass" w:date="2017-06-18T11:31:00Z">
        <w:r w:rsidR="002B256E">
          <w:rPr>
            <w:i/>
          </w:rPr>
          <w:t>.</w:t>
        </w:r>
      </w:ins>
    </w:p>
    <w:p w14:paraId="7B6136B4" w14:textId="7633ADC6" w:rsidR="003F2445" w:rsidRDefault="003F2445" w:rsidP="003F2445">
      <w:pPr>
        <w:pStyle w:val="ListParagraph"/>
        <w:numPr>
          <w:ilvl w:val="0"/>
          <w:numId w:val="16"/>
        </w:numPr>
        <w:rPr>
          <w:ins w:id="108" w:author="Bill Hass" w:date="2017-06-18T11:33:00Z"/>
          <w:u w:val="single"/>
        </w:rPr>
        <w:pPrChange w:id="109" w:author="Bill Hass" w:date="2017-06-18T11:11:00Z">
          <w:pPr>
            <w:pStyle w:val="Heading3Numbered"/>
          </w:pPr>
        </w:pPrChange>
      </w:pPr>
      <w:ins w:id="110" w:author="Bill Hass" w:date="2017-06-18T11:18:00Z">
        <w:r w:rsidRPr="002B256E">
          <w:rPr>
            <w:sz w:val="24"/>
            <w:u w:val="single"/>
            <w:rPrChange w:id="111" w:author="Bill Hass" w:date="2017-06-18T11:41:00Z">
              <w:rPr/>
            </w:rPrChange>
          </w:rPr>
          <w:t>How are inputs and outputs connected to chips?</w:t>
        </w:r>
      </w:ins>
    </w:p>
    <w:p w14:paraId="379E70C1" w14:textId="78F97593" w:rsidR="002B256E" w:rsidRPr="003F2445" w:rsidRDefault="002B256E" w:rsidP="002B256E">
      <w:pPr>
        <w:pStyle w:val="ListParagraph"/>
        <w:ind w:left="1440"/>
        <w:rPr>
          <w:ins w:id="112" w:author="Bill Hass" w:date="2017-06-18T11:18:00Z"/>
          <w:u w:val="single"/>
          <w:rPrChange w:id="113" w:author="Bill Hass" w:date="2017-06-18T11:20:00Z">
            <w:rPr>
              <w:ins w:id="114" w:author="Bill Hass" w:date="2017-06-18T11:18:00Z"/>
            </w:rPr>
          </w:rPrChange>
        </w:rPr>
        <w:pPrChange w:id="115" w:author="Bill Hass" w:date="2017-06-18T11:34:00Z">
          <w:pPr>
            <w:pStyle w:val="Heading3Numbered"/>
          </w:pPr>
        </w:pPrChange>
      </w:pPr>
      <w:ins w:id="116" w:author="Bill Hass" w:date="2017-06-18T11:34:00Z">
        <w:r>
          <w:rPr>
            <w:i/>
          </w:rPr>
          <w:t>Identify passive circuitry, draw it out, reason about it.</w:t>
        </w:r>
      </w:ins>
    </w:p>
    <w:p w14:paraId="06651E86" w14:textId="7E150E8D" w:rsidR="003F2445" w:rsidRDefault="003F2445" w:rsidP="003F2445">
      <w:pPr>
        <w:pStyle w:val="ListParagraph"/>
        <w:numPr>
          <w:ilvl w:val="0"/>
          <w:numId w:val="16"/>
        </w:numPr>
        <w:rPr>
          <w:ins w:id="117" w:author="Bill Hass" w:date="2017-06-18T11:34:00Z"/>
          <w:u w:val="single"/>
        </w:rPr>
        <w:pPrChange w:id="118" w:author="Bill Hass" w:date="2017-06-18T11:11:00Z">
          <w:pPr>
            <w:pStyle w:val="Heading3Numbered"/>
          </w:pPr>
        </w:pPrChange>
      </w:pPr>
      <w:ins w:id="119" w:author="Bill Hass" w:date="2017-06-18T11:14:00Z">
        <w:r w:rsidRPr="002B256E">
          <w:rPr>
            <w:sz w:val="24"/>
            <w:u w:val="single"/>
            <w:rPrChange w:id="120" w:author="Bill Hass" w:date="2017-06-18T11:41:00Z">
              <w:rPr/>
            </w:rPrChange>
          </w:rPr>
          <w:t xml:space="preserve">What </w:t>
        </w:r>
      </w:ins>
      <w:ins w:id="121" w:author="Bill Hass" w:date="2017-06-18T11:19:00Z">
        <w:r w:rsidRPr="002B256E">
          <w:rPr>
            <w:sz w:val="24"/>
            <w:u w:val="single"/>
            <w:rPrChange w:id="122" w:author="Bill Hass" w:date="2017-06-18T11:41:00Z">
              <w:rPr/>
            </w:rPrChange>
          </w:rPr>
          <w:t>chips</w:t>
        </w:r>
      </w:ins>
      <w:ins w:id="123" w:author="Bill Hass" w:date="2017-06-18T11:14:00Z">
        <w:r w:rsidRPr="002B256E">
          <w:rPr>
            <w:sz w:val="24"/>
            <w:u w:val="single"/>
            <w:rPrChange w:id="124" w:author="Bill Hass" w:date="2017-06-18T11:41:00Z">
              <w:rPr/>
            </w:rPrChange>
          </w:rPr>
          <w:t xml:space="preserve"> are connected?</w:t>
        </w:r>
      </w:ins>
    </w:p>
    <w:p w14:paraId="1F19CF0C" w14:textId="607C6785" w:rsidR="002B256E" w:rsidRPr="002B256E" w:rsidRDefault="002B256E" w:rsidP="002B256E">
      <w:pPr>
        <w:pStyle w:val="ListParagraph"/>
        <w:ind w:left="1440"/>
        <w:rPr>
          <w:ins w:id="125" w:author="Bill Hass" w:date="2017-06-18T11:39:00Z"/>
          <w:i/>
          <w:rPrChange w:id="126" w:author="Bill Hass" w:date="2017-06-18T11:41:00Z">
            <w:rPr>
              <w:ins w:id="127" w:author="Bill Hass" w:date="2017-06-18T11:39:00Z"/>
              <w:i/>
              <w:u w:val="single"/>
            </w:rPr>
          </w:rPrChange>
        </w:rPr>
        <w:pPrChange w:id="128" w:author="Bill Hass" w:date="2017-06-18T11:39:00Z">
          <w:pPr>
            <w:pStyle w:val="Heading3Numbered"/>
          </w:pPr>
        </w:pPrChange>
      </w:pPr>
      <w:ins w:id="129" w:author="Bill Hass" w:date="2017-06-18T11:39:00Z">
        <w:r w:rsidRPr="002B256E">
          <w:rPr>
            <w:i/>
            <w:rPrChange w:id="130" w:author="Bill Hass" w:date="2017-06-18T11:41:00Z">
              <w:rPr>
                <w:i/>
                <w:u w:val="single"/>
              </w:rPr>
            </w:rPrChange>
          </w:rPr>
          <w:t>Buses between memory and cpu or interfaces and cpu could be</w:t>
        </w:r>
      </w:ins>
      <w:ins w:id="131" w:author="Bill Hass" w:date="2017-06-18T11:41:00Z">
        <w:r w:rsidRPr="002B256E">
          <w:rPr>
            <w:i/>
            <w:rPrChange w:id="132" w:author="Bill Hass" w:date="2017-06-18T11:41:00Z">
              <w:rPr>
                <w:i/>
                <w:u w:val="single"/>
              </w:rPr>
            </w:rPrChange>
          </w:rPr>
          <w:t xml:space="preserve"> MitMd</w:t>
        </w:r>
      </w:ins>
      <w:ins w:id="133" w:author="Bill Hass" w:date="2017-06-18T11:45:00Z">
        <w:r w:rsidR="001565A4">
          <w:rPr>
            <w:i/>
          </w:rPr>
          <w:t>.</w:t>
        </w:r>
      </w:ins>
    </w:p>
    <w:p w14:paraId="73B161C0" w14:textId="14D22A9F" w:rsidR="00A66F3D" w:rsidRDefault="003F2445" w:rsidP="00A66F3D">
      <w:pPr>
        <w:pStyle w:val="ListParagraph"/>
        <w:numPr>
          <w:ilvl w:val="0"/>
          <w:numId w:val="16"/>
        </w:numPr>
        <w:rPr>
          <w:ins w:id="134" w:author="Bill Hass" w:date="2017-06-18T11:41:00Z"/>
          <w:sz w:val="24"/>
          <w:u w:val="single"/>
        </w:rPr>
        <w:pPrChange w:id="135" w:author="Bill Hass" w:date="2017-06-18T11:21:00Z">
          <w:pPr>
            <w:pStyle w:val="Heading3Numbered"/>
          </w:pPr>
        </w:pPrChange>
      </w:pPr>
      <w:ins w:id="136" w:author="Bill Hass" w:date="2017-06-18T11:14:00Z">
        <w:r w:rsidRPr="002B256E">
          <w:rPr>
            <w:sz w:val="24"/>
            <w:u w:val="single"/>
            <w:rPrChange w:id="137" w:author="Bill Hass" w:date="2017-06-18T11:41:00Z">
              <w:rPr/>
            </w:rPrChange>
          </w:rPr>
          <w:t xml:space="preserve">Where do </w:t>
        </w:r>
      </w:ins>
      <w:ins w:id="138" w:author="Bill Hass" w:date="2017-06-18T11:19:00Z">
        <w:r w:rsidRPr="002B256E">
          <w:rPr>
            <w:sz w:val="24"/>
            <w:u w:val="single"/>
            <w:rPrChange w:id="139" w:author="Bill Hass" w:date="2017-06-18T11:41:00Z">
              <w:rPr/>
            </w:rPrChange>
          </w:rPr>
          <w:t>depopulated pads and test-points</w:t>
        </w:r>
      </w:ins>
      <w:ins w:id="140" w:author="Bill Hass" w:date="2017-06-18T11:14:00Z">
        <w:r w:rsidRPr="002B256E">
          <w:rPr>
            <w:sz w:val="24"/>
            <w:u w:val="single"/>
            <w:rPrChange w:id="141" w:author="Bill Hass" w:date="2017-06-18T11:41:00Z">
              <w:rPr/>
            </w:rPrChange>
          </w:rPr>
          <w:t xml:space="preserve"> connect to?</w:t>
        </w:r>
      </w:ins>
    </w:p>
    <w:p w14:paraId="5DB9D287" w14:textId="528541F3" w:rsidR="001565A4" w:rsidRPr="002B256E" w:rsidRDefault="001565A4" w:rsidP="001565A4">
      <w:pPr>
        <w:pStyle w:val="ListParagraph"/>
        <w:numPr>
          <w:ilvl w:val="1"/>
          <w:numId w:val="16"/>
        </w:numPr>
        <w:rPr>
          <w:sz w:val="24"/>
          <w:u w:val="single"/>
          <w:rPrChange w:id="142" w:author="Bill Hass" w:date="2017-06-18T11:41:00Z">
            <w:rPr/>
          </w:rPrChange>
        </w:rPr>
        <w:pPrChange w:id="143" w:author="Bill Hass" w:date="2017-06-18T11:41:00Z">
          <w:pPr>
            <w:pStyle w:val="Heading3Numbered"/>
          </w:pPr>
        </w:pPrChange>
      </w:pPr>
      <w:ins w:id="144" w:author="Bill Hass" w:date="2017-06-18T11:44:00Z">
        <w:r>
          <w:rPr>
            <w:i/>
            <w:sz w:val="24"/>
          </w:rPr>
          <w:t>This can help identify JTAG or serial interfaces and areas to be repopulated.</w:t>
        </w:r>
      </w:ins>
    </w:p>
    <w:p w14:paraId="00E7244F" w14:textId="4EF430A6" w:rsidR="001E359C" w:rsidRDefault="000D1FE3" w:rsidP="000D1FE3">
      <w:pPr>
        <w:pStyle w:val="Heading2Numbered"/>
      </w:pPr>
      <w:r>
        <w:lastRenderedPageBreak/>
        <w:t>Active Probing (1 hour)</w:t>
      </w:r>
    </w:p>
    <w:p w14:paraId="6D7479D0" w14:textId="46169689" w:rsidR="000D1FE3" w:rsidRDefault="000D1FE3" w:rsidP="000D1FE3">
      <w:pPr>
        <w:pStyle w:val="Heading3Numbered"/>
      </w:pPr>
      <w:r>
        <w:t>Serial Decoding</w:t>
      </w:r>
    </w:p>
    <w:p w14:paraId="14AD02DC" w14:textId="4C53731C" w:rsidR="00B924EB" w:rsidRDefault="00B924EB" w:rsidP="00B924EB">
      <w:pPr>
        <w:pStyle w:val="Heading5Numbered"/>
      </w:pPr>
      <w:r>
        <w:t>Wire the FTDI device to the board</w:t>
      </w:r>
    </w:p>
    <w:p w14:paraId="4DF6099F" w14:textId="77777777" w:rsidR="00B924EB" w:rsidRDefault="00B924EB" w:rsidP="00B924EB">
      <w:r>
        <w:t>Read the datasheet for the EXEL UART interface IC. Connect as necessary to A, B, C and D (if time permitting).</w:t>
      </w:r>
    </w:p>
    <w:p w14:paraId="7E15EBA9" w14:textId="276E14E1" w:rsidR="00B924EB" w:rsidRDefault="00B924EB" w:rsidP="00B924EB">
      <w:pPr>
        <w:pStyle w:val="Heading5Numbered"/>
      </w:pPr>
      <w:r>
        <w:t>Decode UART</w:t>
      </w:r>
    </w:p>
    <w:p w14:paraId="370C927B" w14:textId="4523B775" w:rsidR="00B924EB" w:rsidRPr="00B924EB" w:rsidRDefault="00B924EB" w:rsidP="00B924EB">
      <w:commentRangeStart w:id="145"/>
      <w:r>
        <w:t>HAVE THE STUDENTS ATTEMPT TO DECODE UART A &amp; D.</w:t>
      </w:r>
      <w:commentRangeEnd w:id="145"/>
      <w:r w:rsidR="001565A4">
        <w:rPr>
          <w:rStyle w:val="CommentReference"/>
        </w:rPr>
        <w:commentReference w:id="145"/>
      </w:r>
    </w:p>
    <w:p w14:paraId="38A5A779" w14:textId="0B465CC6" w:rsidR="000D1FE3" w:rsidRDefault="000D1FE3" w:rsidP="000D1FE3">
      <w:pPr>
        <w:pStyle w:val="Heading3Numbered"/>
      </w:pPr>
      <w:r>
        <w:t>JTAGing</w:t>
      </w:r>
    </w:p>
    <w:p w14:paraId="47C620B2" w14:textId="5607DA9D" w:rsidR="00CC15A3" w:rsidRDefault="00CC15A3" w:rsidP="00CC15A3">
      <w:pPr>
        <w:pStyle w:val="Heading4Numbered"/>
      </w:pPr>
      <w:r>
        <w:t>Setup Bus Pirate and OpenOCD</w:t>
      </w:r>
    </w:p>
    <w:p w14:paraId="771E1E96" w14:textId="7A0C4D71" w:rsidR="00CC15A3" w:rsidRDefault="00CC15A3" w:rsidP="00CC15A3">
      <w:pPr>
        <w:pStyle w:val="Heading5Numbered"/>
      </w:pPr>
      <w:r>
        <w:t>Solder headers for the JTAG port (</w:t>
      </w:r>
      <w:r w:rsidRPr="00CC15A3">
        <w:rPr>
          <w:highlight w:val="yellow"/>
        </w:rPr>
        <w:t>TIME PERMITTING</w:t>
      </w:r>
      <w:r>
        <w:t>)</w:t>
      </w:r>
    </w:p>
    <w:p w14:paraId="16E122FC" w14:textId="44A3D1F1" w:rsidR="00CC15A3" w:rsidRDefault="00CC15A3" w:rsidP="00CC15A3">
      <w:pPr>
        <w:pStyle w:val="Heading5Numbered"/>
      </w:pPr>
      <w:r>
        <w:t>Upgrade Bus Pirate firmware</w:t>
      </w:r>
    </w:p>
    <w:p w14:paraId="3E7C76C1" w14:textId="55CC1C1D" w:rsidR="00CC15A3" w:rsidRDefault="00CC15A3" w:rsidP="00CC15A3">
      <w:r>
        <w:t xml:space="preserve">Although outdated, I followed this: </w:t>
      </w:r>
      <w:hyperlink r:id="rId11" w:history="1">
        <w:r w:rsidRPr="00C537C6">
          <w:rPr>
            <w:rStyle w:val="Hyperlink"/>
          </w:rPr>
          <w:t>https://research.kudelskisecurity.com/2014/05/01/jtag-debugging-made-easy-with-bus-pirate-and-openocd/</w:t>
        </w:r>
      </w:hyperlink>
    </w:p>
    <w:p w14:paraId="59C3634F" w14:textId="080FADFA" w:rsidR="00CC15A3" w:rsidRDefault="00CC15A3" w:rsidP="00CC15A3">
      <w:r>
        <w:t xml:space="preserve">I just used the outdated firmware version </w:t>
      </w:r>
      <w:r w:rsidRPr="00CC15A3">
        <w:t>BPv3-frimware-v6.1.hex</w:t>
      </w:r>
      <w:r>
        <w:t xml:space="preserve"> found here: </w:t>
      </w:r>
      <w:hyperlink r:id="rId12" w:history="1">
        <w:r w:rsidRPr="00C537C6">
          <w:rPr>
            <w:rStyle w:val="Hyperlink"/>
          </w:rPr>
          <w:t>https://github.com/BusPirate/Bus_Pirate/tree/master/package/BPv3-firmware/old-versions</w:t>
        </w:r>
      </w:hyperlink>
    </w:p>
    <w:p w14:paraId="4DB33C2A" w14:textId="4C07EAD6" w:rsidR="00CC15A3" w:rsidRDefault="00CC15A3" w:rsidP="00CC15A3">
      <w:pPr>
        <w:pStyle w:val="Heading5Numbered"/>
      </w:pPr>
      <w:r>
        <w:t>Install OpenOCD (</w:t>
      </w:r>
      <w:r w:rsidRPr="00CC15A3">
        <w:rPr>
          <w:highlight w:val="yellow"/>
        </w:rPr>
        <w:t>TIME PERMITTING</w:t>
      </w:r>
      <w:r>
        <w:t>)</w:t>
      </w:r>
    </w:p>
    <w:p w14:paraId="3475C72A" w14:textId="77777777" w:rsidR="00CC15A3" w:rsidRDefault="00CC15A3" w:rsidP="00CC15A3">
      <w:pPr>
        <w:tabs>
          <w:tab w:val="left" w:pos="2669"/>
        </w:tabs>
      </w:pPr>
      <w:r w:rsidRPr="00CC15A3">
        <w:rPr>
          <w:highlight w:val="yellow"/>
        </w:rPr>
        <w:t>TODO: This is for Mac</w:t>
      </w:r>
      <w:r>
        <w:t>!</w:t>
      </w:r>
    </w:p>
    <w:p w14:paraId="429BE951" w14:textId="09AFD82C" w:rsidR="00CC15A3" w:rsidRPr="00CC15A3" w:rsidRDefault="00CC15A3" w:rsidP="00CC15A3">
      <w:pPr>
        <w:ind w:firstLine="720"/>
        <w:rPr>
          <w:rFonts w:ascii="Andale Mono" w:hAnsi="Andale Mono"/>
          <w:sz w:val="16"/>
          <w:szCs w:val="16"/>
        </w:rPr>
      </w:pPr>
      <w:r w:rsidRPr="00CC15A3">
        <w:rPr>
          <w:rFonts w:ascii="Andale Mono" w:hAnsi="Andale Mono"/>
          <w:sz w:val="16"/>
          <w:szCs w:val="16"/>
        </w:rPr>
        <w:t>sudo port install openocd +buspirate</w:t>
      </w:r>
      <w:r w:rsidRPr="00CC15A3">
        <w:rPr>
          <w:rFonts w:ascii="Andale Mono" w:hAnsi="Andale Mono"/>
          <w:sz w:val="16"/>
          <w:szCs w:val="16"/>
        </w:rPr>
        <w:tab/>
      </w:r>
    </w:p>
    <w:p w14:paraId="2EA81F7C" w14:textId="0298E33E" w:rsidR="00CC15A3" w:rsidRDefault="00CC15A3" w:rsidP="00CC15A3">
      <w:pPr>
        <w:pStyle w:val="Heading5Numbered"/>
      </w:pPr>
      <w:r>
        <w:t>Wire the Bus Pirate to the JTAG port</w:t>
      </w:r>
    </w:p>
    <w:p w14:paraId="107D3916" w14:textId="58FC14AA" w:rsidR="00CC15A3" w:rsidRDefault="00CC15A3" w:rsidP="00CC15A3">
      <w:r>
        <w:t xml:space="preserve">ARM has a pin out for the 20-pin JTAG connection here: </w:t>
      </w:r>
      <w:hyperlink r:id="rId13" w:history="1">
        <w:r w:rsidRPr="00C537C6">
          <w:rPr>
            <w:rStyle w:val="Hyperlink"/>
          </w:rPr>
          <w:t>http://infocenter.arm.com/help/topic/com.arm.doc.dui0499d/BEHEIHCE.html</w:t>
        </w:r>
      </w:hyperlink>
    </w:p>
    <w:p w14:paraId="7A57ABC1" w14:textId="22822E22" w:rsidR="00CC15A3" w:rsidRDefault="00486E55" w:rsidP="00CC15A3">
      <w:pPr>
        <w:pStyle w:val="Heading5Numbered"/>
      </w:pPr>
      <w:r>
        <w:t>Attempt to connect to board using OpenOCD attached to Bus Pirate</w:t>
      </w:r>
    </w:p>
    <w:p w14:paraId="66B7A29F" w14:textId="77777777" w:rsidR="0087404A" w:rsidRDefault="0087404A" w:rsidP="0087404A">
      <w:r>
        <w:t>First, ensure that you aren’t connected to /dev/ttyXXX with any other program, such as screen or minicom.</w:t>
      </w:r>
    </w:p>
    <w:p w14:paraId="4D86A5F3" w14:textId="41994BD2" w:rsidR="0087404A" w:rsidRPr="0087404A" w:rsidRDefault="0087404A" w:rsidP="0087404A">
      <w:r>
        <w:t>Create the simple configuration file from our walkthrough site and name it buspirate-simple.cfg.</w:t>
      </w:r>
    </w:p>
    <w:p w14:paraId="4DC3E7B7" w14:textId="16BD1DAF" w:rsidR="00486E55" w:rsidRDefault="0087404A" w:rsidP="0087404A">
      <w:r>
        <w:t xml:space="preserve">Power on the board and wait two seconds. </w:t>
      </w:r>
      <w:r w:rsidR="00486E55">
        <w:t>N</w:t>
      </w:r>
      <w:r>
        <w:t>ow, try to attach:</w:t>
      </w:r>
    </w:p>
    <w:p w14:paraId="755A44B9" w14:textId="20FA415F" w:rsidR="00486E55" w:rsidRPr="0087404A" w:rsidRDefault="0087404A" w:rsidP="0087404A">
      <w:pPr>
        <w:ind w:firstLine="720"/>
        <w:rPr>
          <w:rFonts w:ascii="Andale Mono" w:hAnsi="Andale Mono"/>
          <w:sz w:val="16"/>
          <w:szCs w:val="16"/>
        </w:rPr>
      </w:pPr>
      <w:r w:rsidRPr="0087404A">
        <w:rPr>
          <w:rFonts w:ascii="Andale Mono" w:hAnsi="Andale Mono"/>
          <w:sz w:val="16"/>
          <w:szCs w:val="16"/>
        </w:rPr>
        <w:t>openocd -f buspirate-simple.cfg</w:t>
      </w:r>
    </w:p>
    <w:p w14:paraId="3BAA9A1A" w14:textId="77777777" w:rsidR="0087404A" w:rsidRPr="00486E55" w:rsidRDefault="0087404A" w:rsidP="00486E55"/>
    <w:p w14:paraId="0B567FBC" w14:textId="5CE3E451" w:rsidR="00E0525A" w:rsidRDefault="00E0525A" w:rsidP="00E0525A">
      <w:pPr>
        <w:pStyle w:val="Heading5Numbered"/>
      </w:pPr>
      <w:r>
        <w:lastRenderedPageBreak/>
        <w:t>Diagnose the problem (free exploration)</w:t>
      </w:r>
    </w:p>
    <w:p w14:paraId="2DBACD72" w14:textId="78865B22" w:rsidR="00E0525A" w:rsidRPr="00E0525A" w:rsidRDefault="00E0525A" w:rsidP="00E0525A">
      <w:r>
        <w:t>Ideally, the students would have a little bit of time (15-20 min) to explore the problem of why the JTAG port isn’t working.</w:t>
      </w:r>
    </w:p>
    <w:sectPr w:rsidR="00E0525A" w:rsidRPr="00E0525A" w:rsidSect="00357D70">
      <w:footerReference w:type="default" r:id="rId1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7" w:author="Bill Hass" w:date="2017-06-18T11:26:00Z" w:initials="BH">
    <w:p w14:paraId="74909D49" w14:textId="71D17325" w:rsidR="00A66F3D" w:rsidRDefault="00A66F3D">
      <w:pPr>
        <w:pStyle w:val="CommentText"/>
      </w:pPr>
      <w:r>
        <w:rPr>
          <w:rStyle w:val="CommentReference"/>
        </w:rPr>
        <w:annotationRef/>
      </w:r>
      <w:r>
        <w:t>The questions and comments are to help me think about what we cover and so we don’t miss anything. I am thinking we can use them in the student packet. For the instructor packet we can rip them out to keep it more condensed.</w:t>
      </w:r>
    </w:p>
  </w:comment>
  <w:comment w:id="80" w:author="Bill Hass" w:date="2017-06-18T11:23:00Z" w:initials="BH">
    <w:p w14:paraId="08E5B9DE" w14:textId="583E9E97" w:rsidR="00A66F3D" w:rsidRDefault="00A66F3D">
      <w:pPr>
        <w:pStyle w:val="CommentText"/>
      </w:pPr>
      <w:r>
        <w:rPr>
          <w:rStyle w:val="CommentReference"/>
        </w:rPr>
        <w:annotationRef/>
      </w:r>
      <w:r>
        <w:t>Changed from “Continuity Probing” to “Passive Probing” because I wanted to also mention taking voltage measurements here. Maybe it should go in the next section for “Active Probing” instead. What do you think?</w:t>
      </w:r>
    </w:p>
  </w:comment>
  <w:comment w:id="145" w:author="Bill Hass" w:date="2017-06-18T11:47:00Z" w:initials="BH">
    <w:p w14:paraId="34A48D94" w14:textId="30B887DE" w:rsidR="001565A4" w:rsidRDefault="001565A4">
      <w:pPr>
        <w:pStyle w:val="CommentText"/>
      </w:pPr>
      <w:r>
        <w:rPr>
          <w:rStyle w:val="CommentReference"/>
        </w:rPr>
        <w:annotationRef/>
      </w:r>
      <w:r>
        <w:t>Lets bring in some swag for the first student or team to get CPU boot console.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4909D49" w15:done="0"/>
  <w15:commentEx w15:paraId="08E5B9DE" w15:done="0"/>
  <w15:commentEx w15:paraId="34A48D94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6DA25C" w14:textId="77777777" w:rsidR="00DD5D92" w:rsidRDefault="00DD5D92" w:rsidP="00357D70">
      <w:pPr>
        <w:spacing w:before="0" w:after="0" w:line="240" w:lineRule="auto"/>
      </w:pPr>
      <w:r>
        <w:separator/>
      </w:r>
    </w:p>
  </w:endnote>
  <w:endnote w:type="continuationSeparator" w:id="0">
    <w:p w14:paraId="50513FC8" w14:textId="77777777" w:rsidR="00DD5D92" w:rsidRDefault="00DD5D92" w:rsidP="00357D7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e Mono">
    <w:altName w:val="MS Gothic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AF86DE" w14:textId="6F2206CC" w:rsidR="00C62B4F" w:rsidRDefault="00C62B4F">
    <w:pPr>
      <w:pStyle w:val="Footer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1565A4">
      <w:rPr>
        <w:noProof/>
      </w:rPr>
      <w:t>1</w:t>
    </w:r>
    <w:r>
      <w:rPr>
        <w:noProof/>
      </w:rPr>
      <w:fldChar w:fldCharType="end"/>
    </w:r>
  </w:p>
  <w:p w14:paraId="52D5D57A" w14:textId="77777777" w:rsidR="00C62B4F" w:rsidRDefault="00C62B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4157DB" w14:textId="77777777" w:rsidR="00DD5D92" w:rsidRDefault="00DD5D92" w:rsidP="00357D70">
      <w:pPr>
        <w:spacing w:before="0" w:after="0" w:line="240" w:lineRule="auto"/>
      </w:pPr>
      <w:r>
        <w:separator/>
      </w:r>
    </w:p>
  </w:footnote>
  <w:footnote w:type="continuationSeparator" w:id="0">
    <w:p w14:paraId="4688BB97" w14:textId="77777777" w:rsidR="00DD5D92" w:rsidRDefault="00DD5D92" w:rsidP="00357D7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CCC41A0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706A1EF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27265DE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78F25C2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9364F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7436CDD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9FF03B6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56F67F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C7629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F4603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AA4A50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785469D"/>
    <w:multiLevelType w:val="hybridMultilevel"/>
    <w:tmpl w:val="503A4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500144"/>
    <w:multiLevelType w:val="multilevel"/>
    <w:tmpl w:val="7688B638"/>
    <w:lvl w:ilvl="0">
      <w:start w:val="1"/>
      <w:numFmt w:val="decimal"/>
      <w:pStyle w:val="Heading1Numbered"/>
      <w:lvlText w:val="%1."/>
      <w:lvlJc w:val="left"/>
      <w:pPr>
        <w:ind w:left="720" w:hanging="360"/>
      </w:pPr>
    </w:lvl>
    <w:lvl w:ilvl="1">
      <w:start w:val="1"/>
      <w:numFmt w:val="decimal"/>
      <w:pStyle w:val="Heading2Numbered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Heading3Numbered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Heading4Numbered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pStyle w:val="Heading5Numbered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pStyle w:val="Heading6Numbered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pStyle w:val="Heading7Numbered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pStyle w:val="Heading8Numbered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5BC14171"/>
    <w:multiLevelType w:val="multilevel"/>
    <w:tmpl w:val="30CECD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00627F"/>
    <w:multiLevelType w:val="hybridMultilevel"/>
    <w:tmpl w:val="30CEC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8B11E1"/>
    <w:multiLevelType w:val="hybridMultilevel"/>
    <w:tmpl w:val="30CEC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5"/>
  </w:num>
  <w:num w:numId="3">
    <w:abstractNumId w:val="14"/>
  </w:num>
  <w:num w:numId="4">
    <w:abstractNumId w:val="13"/>
  </w:num>
  <w:num w:numId="5">
    <w:abstractNumId w:val="0"/>
  </w:num>
  <w:num w:numId="6">
    <w:abstractNumId w:val="1"/>
  </w:num>
  <w:num w:numId="7">
    <w:abstractNumId w:val="2"/>
  </w:num>
  <w:num w:numId="8">
    <w:abstractNumId w:val="3"/>
  </w:num>
  <w:num w:numId="9">
    <w:abstractNumId w:val="4"/>
  </w:num>
  <w:num w:numId="10">
    <w:abstractNumId w:val="9"/>
  </w:num>
  <w:num w:numId="11">
    <w:abstractNumId w:val="5"/>
  </w:num>
  <w:num w:numId="12">
    <w:abstractNumId w:val="6"/>
  </w:num>
  <w:num w:numId="13">
    <w:abstractNumId w:val="7"/>
  </w:num>
  <w:num w:numId="14">
    <w:abstractNumId w:val="8"/>
  </w:num>
  <w:num w:numId="15">
    <w:abstractNumId w:val="10"/>
  </w:num>
  <w:num w:numId="16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Bill Hass">
    <w15:presenceInfo w15:providerId="None" w15:userId="Bill Has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59C"/>
    <w:rsid w:val="000563E1"/>
    <w:rsid w:val="00067058"/>
    <w:rsid w:val="000876A8"/>
    <w:rsid w:val="000A4A41"/>
    <w:rsid w:val="000D1FE3"/>
    <w:rsid w:val="00127853"/>
    <w:rsid w:val="001344C7"/>
    <w:rsid w:val="0014066F"/>
    <w:rsid w:val="001565A4"/>
    <w:rsid w:val="001717E4"/>
    <w:rsid w:val="00191746"/>
    <w:rsid w:val="001E2DA6"/>
    <w:rsid w:val="001E359C"/>
    <w:rsid w:val="0028619F"/>
    <w:rsid w:val="002A4F61"/>
    <w:rsid w:val="002B256E"/>
    <w:rsid w:val="002E1CCB"/>
    <w:rsid w:val="003269A4"/>
    <w:rsid w:val="003373AB"/>
    <w:rsid w:val="00357D70"/>
    <w:rsid w:val="00374FF9"/>
    <w:rsid w:val="00392D43"/>
    <w:rsid w:val="003C5AC4"/>
    <w:rsid w:val="003E21E7"/>
    <w:rsid w:val="003F2445"/>
    <w:rsid w:val="00420D8E"/>
    <w:rsid w:val="004366FE"/>
    <w:rsid w:val="0046265D"/>
    <w:rsid w:val="0046396C"/>
    <w:rsid w:val="00486E55"/>
    <w:rsid w:val="00555B4C"/>
    <w:rsid w:val="005B034B"/>
    <w:rsid w:val="005C52DA"/>
    <w:rsid w:val="005F3A51"/>
    <w:rsid w:val="00630983"/>
    <w:rsid w:val="00652AA0"/>
    <w:rsid w:val="006C560C"/>
    <w:rsid w:val="006E5259"/>
    <w:rsid w:val="00746DC4"/>
    <w:rsid w:val="007E4F12"/>
    <w:rsid w:val="007F5E0E"/>
    <w:rsid w:val="008022E8"/>
    <w:rsid w:val="00807947"/>
    <w:rsid w:val="0081485D"/>
    <w:rsid w:val="00843F01"/>
    <w:rsid w:val="0087404A"/>
    <w:rsid w:val="00875391"/>
    <w:rsid w:val="008E4797"/>
    <w:rsid w:val="00922164"/>
    <w:rsid w:val="009513E2"/>
    <w:rsid w:val="009520E6"/>
    <w:rsid w:val="00962A68"/>
    <w:rsid w:val="009F2497"/>
    <w:rsid w:val="009F78EA"/>
    <w:rsid w:val="00A157B2"/>
    <w:rsid w:val="00A34C9B"/>
    <w:rsid w:val="00A66F3D"/>
    <w:rsid w:val="00A95926"/>
    <w:rsid w:val="00B018BB"/>
    <w:rsid w:val="00B924EB"/>
    <w:rsid w:val="00BC6940"/>
    <w:rsid w:val="00BD1523"/>
    <w:rsid w:val="00C62B4F"/>
    <w:rsid w:val="00C7155D"/>
    <w:rsid w:val="00C93D11"/>
    <w:rsid w:val="00CB3B60"/>
    <w:rsid w:val="00CC15A3"/>
    <w:rsid w:val="00D30AC5"/>
    <w:rsid w:val="00D46C5C"/>
    <w:rsid w:val="00D53DBC"/>
    <w:rsid w:val="00D606C0"/>
    <w:rsid w:val="00D90AE9"/>
    <w:rsid w:val="00DD5D92"/>
    <w:rsid w:val="00E0525A"/>
    <w:rsid w:val="00E32FA5"/>
    <w:rsid w:val="00E52889"/>
    <w:rsid w:val="00F14557"/>
    <w:rsid w:val="00F31BC0"/>
    <w:rsid w:val="00FD0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D900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4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B034B"/>
  </w:style>
  <w:style w:type="paragraph" w:styleId="Heading1">
    <w:name w:val="heading 1"/>
    <w:basedOn w:val="Normal"/>
    <w:next w:val="Normal"/>
    <w:link w:val="Heading1Char"/>
    <w:uiPriority w:val="9"/>
    <w:qFormat/>
    <w:rsid w:val="001E2DA6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2DA6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2DA6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1485D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1485D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1485D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1485D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1485D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485D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2DA6"/>
    <w:rPr>
      <w:rFonts w:asciiTheme="majorHAnsi" w:eastAsiaTheme="majorEastAsia" w:hAnsiTheme="majorHAnsi" w:cstheme="majorBidi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E2DA6"/>
    <w:rPr>
      <w:rFonts w:asciiTheme="majorHAnsi" w:eastAsiaTheme="majorEastAsia" w:hAnsiTheme="majorHAnsi" w:cstheme="majorBidi"/>
      <w:b/>
      <w:bCs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E2DA6"/>
    <w:rPr>
      <w:rFonts w:asciiTheme="majorHAnsi" w:eastAsiaTheme="majorEastAsia" w:hAnsiTheme="majorHAnsi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1485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81485D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rsid w:val="0081485D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rsid w:val="0081485D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81485D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485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1485D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1485D"/>
    <w:rPr>
      <w:rFonts w:asciiTheme="majorHAnsi" w:eastAsiaTheme="majorEastAsia" w:hAnsiTheme="majorHAnsi" w:cstheme="majorBidi"/>
      <w:spacing w:val="5"/>
      <w:sz w:val="80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485D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1485D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1485D"/>
    <w:rPr>
      <w:b/>
      <w:bCs/>
    </w:rPr>
  </w:style>
  <w:style w:type="character" w:styleId="Emphasis">
    <w:name w:val="Emphasis"/>
    <w:uiPriority w:val="20"/>
    <w:qFormat/>
    <w:rsid w:val="0081485D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81485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1485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1485D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1485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485D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485D"/>
    <w:rPr>
      <w:b/>
      <w:bCs/>
      <w:i/>
      <w:iCs/>
    </w:rPr>
  </w:style>
  <w:style w:type="character" w:styleId="SubtleEmphasis">
    <w:name w:val="Subtle Emphasis"/>
    <w:uiPriority w:val="19"/>
    <w:qFormat/>
    <w:rsid w:val="0081485D"/>
    <w:rPr>
      <w:i/>
      <w:iCs/>
    </w:rPr>
  </w:style>
  <w:style w:type="character" w:styleId="IntenseEmphasis">
    <w:name w:val="Intense Emphasis"/>
    <w:uiPriority w:val="21"/>
    <w:qFormat/>
    <w:rsid w:val="0081485D"/>
    <w:rPr>
      <w:b/>
      <w:bCs/>
    </w:rPr>
  </w:style>
  <w:style w:type="character" w:styleId="SubtleReference">
    <w:name w:val="Subtle Reference"/>
    <w:uiPriority w:val="31"/>
    <w:qFormat/>
    <w:rsid w:val="0081485D"/>
    <w:rPr>
      <w:smallCaps/>
    </w:rPr>
  </w:style>
  <w:style w:type="character" w:styleId="IntenseReference">
    <w:name w:val="Intense Reference"/>
    <w:uiPriority w:val="32"/>
    <w:qFormat/>
    <w:rsid w:val="0081485D"/>
    <w:rPr>
      <w:smallCaps/>
      <w:spacing w:val="5"/>
      <w:u w:val="single"/>
    </w:rPr>
  </w:style>
  <w:style w:type="character" w:styleId="BookTitle">
    <w:name w:val="Book Title"/>
    <w:uiPriority w:val="33"/>
    <w:qFormat/>
    <w:rsid w:val="0081485D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1485D"/>
    <w:pPr>
      <w:outlineLvl w:val="9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57D70"/>
  </w:style>
  <w:style w:type="paragraph" w:styleId="BalloonText">
    <w:name w:val="Balloon Text"/>
    <w:basedOn w:val="Normal"/>
    <w:link w:val="BalloonTextChar"/>
    <w:uiPriority w:val="99"/>
    <w:semiHidden/>
    <w:unhideWhenUsed/>
    <w:rsid w:val="00357D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D7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57D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7D70"/>
  </w:style>
  <w:style w:type="paragraph" w:styleId="Footer">
    <w:name w:val="footer"/>
    <w:basedOn w:val="Normal"/>
    <w:link w:val="FooterChar"/>
    <w:uiPriority w:val="99"/>
    <w:unhideWhenUsed/>
    <w:rsid w:val="00357D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7D70"/>
  </w:style>
  <w:style w:type="paragraph" w:styleId="TOC1">
    <w:name w:val="toc 1"/>
    <w:basedOn w:val="Normal"/>
    <w:next w:val="Normal"/>
    <w:autoRedefine/>
    <w:uiPriority w:val="39"/>
    <w:unhideWhenUsed/>
    <w:rsid w:val="0014066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4066F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E2DA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E2DA6"/>
    <w:pPr>
      <w:spacing w:after="100"/>
      <w:ind w:left="440"/>
    </w:pPr>
  </w:style>
  <w:style w:type="paragraph" w:styleId="Bibliography">
    <w:name w:val="Bibliography"/>
    <w:basedOn w:val="Normal"/>
    <w:next w:val="Normal"/>
    <w:uiPriority w:val="37"/>
    <w:unhideWhenUsed/>
    <w:rsid w:val="00D606C0"/>
  </w:style>
  <w:style w:type="table" w:styleId="TableGrid">
    <w:name w:val="Table Grid"/>
    <w:basedOn w:val="TableNormal"/>
    <w:uiPriority w:val="59"/>
    <w:rsid w:val="006C560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1Numbered">
    <w:name w:val="Heading 1 Numbered"/>
    <w:basedOn w:val="Heading1"/>
    <w:next w:val="Normal"/>
    <w:qFormat/>
    <w:rsid w:val="00B018BB"/>
    <w:pPr>
      <w:numPr>
        <w:numId w:val="1"/>
      </w:numPr>
      <w:ind w:hanging="720"/>
    </w:pPr>
  </w:style>
  <w:style w:type="paragraph" w:customStyle="1" w:styleId="Heading2Numbered">
    <w:name w:val="Heading 2 Numbered"/>
    <w:basedOn w:val="Heading2"/>
    <w:next w:val="Normal"/>
    <w:qFormat/>
    <w:rsid w:val="00B018BB"/>
    <w:pPr>
      <w:numPr>
        <w:ilvl w:val="1"/>
        <w:numId w:val="1"/>
      </w:numPr>
      <w:ind w:left="720"/>
    </w:pPr>
  </w:style>
  <w:style w:type="paragraph" w:customStyle="1" w:styleId="Heading3Numbered">
    <w:name w:val="Heading 3 Numbered"/>
    <w:basedOn w:val="Heading3"/>
    <w:next w:val="Normal"/>
    <w:qFormat/>
    <w:rsid w:val="00B018BB"/>
    <w:pPr>
      <w:numPr>
        <w:ilvl w:val="2"/>
        <w:numId w:val="1"/>
      </w:numPr>
      <w:ind w:left="720"/>
    </w:pPr>
  </w:style>
  <w:style w:type="paragraph" w:customStyle="1" w:styleId="Heading4Numbered">
    <w:name w:val="Heading 4 Numbered"/>
    <w:basedOn w:val="Heading4"/>
    <w:next w:val="Normal"/>
    <w:qFormat/>
    <w:rsid w:val="00B018BB"/>
    <w:pPr>
      <w:numPr>
        <w:ilvl w:val="3"/>
        <w:numId w:val="1"/>
      </w:numPr>
      <w:ind w:left="720"/>
    </w:pPr>
  </w:style>
  <w:style w:type="paragraph" w:customStyle="1" w:styleId="Heading5Numbered">
    <w:name w:val="Heading 5 Numbered"/>
    <w:basedOn w:val="Heading5"/>
    <w:next w:val="Normal"/>
    <w:qFormat/>
    <w:rsid w:val="00B018BB"/>
    <w:pPr>
      <w:numPr>
        <w:ilvl w:val="4"/>
        <w:numId w:val="1"/>
      </w:numPr>
      <w:ind w:left="900" w:hanging="900"/>
    </w:pPr>
  </w:style>
  <w:style w:type="paragraph" w:customStyle="1" w:styleId="Heading6Numbered">
    <w:name w:val="Heading 6 Numbered"/>
    <w:basedOn w:val="Heading6"/>
    <w:next w:val="Normal"/>
    <w:qFormat/>
    <w:rsid w:val="00B018BB"/>
    <w:pPr>
      <w:numPr>
        <w:ilvl w:val="5"/>
        <w:numId w:val="1"/>
      </w:numPr>
      <w:ind w:left="1080"/>
    </w:pPr>
  </w:style>
  <w:style w:type="paragraph" w:customStyle="1" w:styleId="Heading7Numbered">
    <w:name w:val="Heading 7 Numbered"/>
    <w:basedOn w:val="Heading7"/>
    <w:next w:val="Normal"/>
    <w:qFormat/>
    <w:rsid w:val="00B018BB"/>
    <w:pPr>
      <w:numPr>
        <w:ilvl w:val="6"/>
        <w:numId w:val="1"/>
      </w:numPr>
      <w:ind w:left="1440"/>
    </w:pPr>
  </w:style>
  <w:style w:type="paragraph" w:customStyle="1" w:styleId="Heading8Numbered">
    <w:name w:val="Heading 8 Numbered"/>
    <w:basedOn w:val="Heading8"/>
    <w:next w:val="Normal"/>
    <w:qFormat/>
    <w:rsid w:val="00B018BB"/>
    <w:pPr>
      <w:numPr>
        <w:ilvl w:val="7"/>
        <w:numId w:val="1"/>
      </w:numPr>
      <w:ind w:left="1440"/>
    </w:pPr>
  </w:style>
  <w:style w:type="character" w:styleId="CommentReference">
    <w:name w:val="annotation reference"/>
    <w:basedOn w:val="DefaultParagraphFont"/>
    <w:uiPriority w:val="99"/>
    <w:semiHidden/>
    <w:unhideWhenUsed/>
    <w:rsid w:val="00A66F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66F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6F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6F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6F3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infocenter.arm.com/help/topic/com.arm.doc.dui0499d/BEHEIHCE.html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github.com/BusPirate/Bus_Pirate/tree/master/package/BPv3-firmware/old-versions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esearch.kudelskisecurity.com/2014/05/01/jtag-debugging-made-easy-with-bus-pirate-and-openocd/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2017-06-26T00:00:00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Gre15</b:Tag>
    <b:SourceType>InternetSite</b:SourceType>
    <b:Guid>{211BA42B-B16D-48CD-A08A-8B34339B38A6}</b:Guid>
    <b:Title>This Hacker's Tiny Device Unlocks Cars and Opens Garages</b:Title>
    <b:Year>2015</b:Year>
    <b:Author>
      <b:Author>
        <b:NameList>
          <b:Person>
            <b:Last>Greenberg</b:Last>
            <b:First>Andy</b:First>
          </b:Person>
        </b:NameList>
      </b:Author>
    </b:Author>
    <b:InternetSiteTitle>Wired</b:InternetSiteTitle>
    <b:Month>08</b:Month>
    <b:Day>06</b:Day>
    <b:YearAccessed>2015</b:YearAccessed>
    <b:MonthAccessed>09</b:MonthAccessed>
    <b:DayAccessed>22</b:DayAccessed>
    <b:URL>http://www.wired.com/2015/08/hackers-tiny-device-unlocks-cars-opens-garages/</b:URL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F1A5463-6E89-427E-AC4A-548C6F8BC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555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Hardware Reverse Engineering</vt:lpstr>
    </vt:vector>
  </TitlesOfParts>
  <Company>Secure Embedded Computing Systems</Company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Hardware Reverse Engineering v02</dc:title>
  <dc:subject/>
  <dc:creator>Russ Bielawski, Bill Hass</dc:creator>
  <cp:lastModifiedBy>Bill Hass</cp:lastModifiedBy>
  <cp:revision>2</cp:revision>
  <dcterms:created xsi:type="dcterms:W3CDTF">2017-06-18T15:49:00Z</dcterms:created>
  <dcterms:modified xsi:type="dcterms:W3CDTF">2017-06-18T15:49:00Z</dcterms:modified>
</cp:coreProperties>
</file>